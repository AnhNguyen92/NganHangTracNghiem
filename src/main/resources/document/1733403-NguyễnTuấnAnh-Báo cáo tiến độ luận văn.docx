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D8D1" w14:textId="293CDD71" w:rsidR="002D4AE2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04AD5">
        <w:rPr>
          <w:rFonts w:ascii="Times New Roman" w:hAnsi="Times New Roman" w:cs="Times New Roman"/>
          <w:b/>
          <w:bCs/>
          <w:sz w:val="36"/>
          <w:szCs w:val="36"/>
        </w:rPr>
        <w:t>BÁO CÁO TIẾN ĐỘ LUẬN VĂN TỐT NGHIỆP</w:t>
      </w:r>
    </w:p>
    <w:p w14:paraId="1F08126B" w14:textId="13B74899" w:rsidR="00EB691E" w:rsidRPr="00804AD5" w:rsidRDefault="00EB691E" w:rsidP="00EB69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68D21F" w14:textId="1DE676C3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công việc</w:t>
      </w:r>
    </w:p>
    <w:p w14:paraId="2D66C9B8" w14:textId="25865273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database</w:t>
      </w:r>
    </w:p>
    <w:p w14:paraId="2D15C28C" w14:textId="7034AE22" w:rsidR="00EB691E" w:rsidRPr="00804AD5" w:rsidRDefault="00804AD5" w:rsidP="00804AD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schema.txt</w:t>
      </w:r>
    </w:p>
    <w:p w14:paraId="6C8A2247" w14:textId="0A2D1A6C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Code</w:t>
      </w:r>
    </w:p>
    <w:p w14:paraId="7F5B5C80" w14:textId="7EAD5063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Dao (kết nối database)</w:t>
      </w:r>
    </w:p>
    <w:p w14:paraId="59F1F17B" w14:textId="3BCC7220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enity (map với table trong database</w:t>
      </w:r>
      <w:r w:rsidR="00804AD5" w:rsidRPr="00804AD5">
        <w:rPr>
          <w:rFonts w:ascii="Times New Roman" w:hAnsi="Times New Roman" w:cs="Times New Roman"/>
          <w:sz w:val="28"/>
          <w:szCs w:val="28"/>
        </w:rPr>
        <w:t>)</w:t>
      </w:r>
    </w:p>
    <w:p w14:paraId="2FA8D2C6" w14:textId="2C062258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class enum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(Sử dụng cho một số field đặc biệt trong table nhằm gợi nhớ , giới hạn giá trị của field đó trong table)</w:t>
      </w:r>
    </w:p>
    <w:p w14:paraId="21509B4B" w14:textId="1966ACC6" w:rsidR="00EB691E" w:rsidRPr="00804AD5" w:rsidRDefault="00EB691E" w:rsidP="00EB69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Tạo các repository (querry lấy thông tin từ database)</w:t>
      </w:r>
    </w:p>
    <w:p w14:paraId="2F10B3C6" w14:textId="5E5A8BA2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Business</w:t>
      </w:r>
    </w:p>
    <w:p w14:paraId="52ABB0A0" w14:textId="51DF2CFB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Cấu hình modelmapper (tự động </w:t>
      </w:r>
      <w:r w:rsidR="00804AD5" w:rsidRPr="00804AD5">
        <w:rPr>
          <w:rFonts w:ascii="Times New Roman" w:hAnsi="Times New Roman" w:cs="Times New Roman"/>
          <w:sz w:val="28"/>
          <w:szCs w:val="28"/>
        </w:rPr>
        <w:t>chuyển đổi đối tượng giữa</w:t>
      </w:r>
      <w:r w:rsidRPr="00804AD5">
        <w:rPr>
          <w:rFonts w:ascii="Times New Roman" w:hAnsi="Times New Roman" w:cs="Times New Roman"/>
          <w:sz w:val="28"/>
          <w:szCs w:val="28"/>
        </w:rPr>
        <w:t xml:space="preserve"> entity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và</w:t>
      </w:r>
      <w:r w:rsidRPr="00804AD5">
        <w:rPr>
          <w:rFonts w:ascii="Times New Roman" w:hAnsi="Times New Roman" w:cs="Times New Roman"/>
          <w:sz w:val="28"/>
          <w:szCs w:val="28"/>
        </w:rPr>
        <w:t xml:space="preserve"> dto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nhằm tăng tính bảo mật dữ liệu</w:t>
      </w:r>
      <w:r w:rsidRPr="00804AD5">
        <w:rPr>
          <w:rFonts w:ascii="Times New Roman" w:hAnsi="Times New Roman" w:cs="Times New Roman"/>
          <w:sz w:val="28"/>
          <w:szCs w:val="28"/>
        </w:rPr>
        <w:t>)</w:t>
      </w:r>
    </w:p>
    <w:p w14:paraId="44D98547" w14:textId="1937EE42" w:rsidR="00804AD5" w:rsidRPr="00804AD5" w:rsidRDefault="00804AD5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đọc resource trong file application.properties</w:t>
      </w:r>
    </w:p>
    <w:p w14:paraId="38F6DE73" w14:textId="2158C4A8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service interface</w:t>
      </w:r>
    </w:p>
    <w:p w14:paraId="60634E04" w14:textId="0405CD2C" w:rsidR="00EB691E" w:rsidRPr="00804AD5" w:rsidRDefault="00EB691E" w:rsidP="00EB691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các class service implement (hiện thực các service interface)</w:t>
      </w:r>
    </w:p>
    <w:p w14:paraId="1B97DFE1" w14:textId="4517BC56" w:rsidR="00EB691E" w:rsidRPr="00804AD5" w:rsidRDefault="00EB691E" w:rsidP="00EB691E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Tầng web</w:t>
      </w:r>
    </w:p>
    <w:p w14:paraId="3AA10B68" w14:textId="3B0E4048" w:rsidR="009C2644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Java</w:t>
      </w:r>
    </w:p>
    <w:p w14:paraId="3FB1A056" w14:textId="11BC20F0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 controller</w:t>
      </w:r>
    </w:p>
    <w:p w14:paraId="452108E1" w14:textId="2BE5443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LoginController: Trả về trang đăng nhập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11DFE05A" w14:textId="7C1574C7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SignUpController: Trả về trang đăng ký, Đăng ký người dùng</w:t>
      </w:r>
      <w:r w:rsidRPr="00804AD5">
        <w:rPr>
          <w:rFonts w:ascii="Times New Roman" w:hAnsi="Times New Roman" w:cs="Times New Roman"/>
          <w:sz w:val="28"/>
          <w:szCs w:val="28"/>
        </w:rPr>
        <w:t xml:space="preserve">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DC9ADF0" w14:textId="313152CB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FileUploadController: Thêm header template cho đề thi</w:t>
      </w:r>
      <w:r w:rsidRPr="00804AD5">
        <w:rPr>
          <w:rFonts w:ascii="Times New Roman" w:hAnsi="Times New Roman" w:cs="Times New Roman"/>
          <w:sz w:val="28"/>
          <w:szCs w:val="28"/>
        </w:rPr>
        <w:t xml:space="preserve"> – </w:t>
      </w:r>
      <w:r w:rsidRPr="00804AD5">
        <w:rPr>
          <w:rFonts w:ascii="Times New Roman" w:hAnsi="Times New Roman" w:cs="Times New Roman"/>
          <w:color w:val="70AD47" w:themeColor="accent6"/>
          <w:sz w:val="28"/>
          <w:szCs w:val="28"/>
        </w:rPr>
        <w:t>Hoàn thành</w:t>
      </w:r>
    </w:p>
    <w:p w14:paraId="471922F2" w14:textId="54AE8FDF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BO controller</w:t>
      </w:r>
    </w:p>
    <w:p w14:paraId="47D23A2C" w14:textId="5AABC194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UserController: Quản lý User</w:t>
      </w:r>
    </w:p>
    <w:p w14:paraId="67A0C649" w14:textId="217E5B42" w:rsidR="00EB691E" w:rsidRPr="00804AD5" w:rsidRDefault="00EB691E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Config</w:t>
      </w:r>
    </w:p>
    <w:p w14:paraId="44962B00" w14:textId="5F216D83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resource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(map các resource css, js, …)</w:t>
      </w:r>
    </w:p>
    <w:p w14:paraId="156F5686" w14:textId="1652E31C" w:rsidR="00EB691E" w:rsidRPr="00804AD5" w:rsidRDefault="00EB691E" w:rsidP="00EB691E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Cấu hình security</w:t>
      </w:r>
      <w:r w:rsidR="00804AD5" w:rsidRPr="00804AD5">
        <w:rPr>
          <w:rFonts w:ascii="Times New Roman" w:hAnsi="Times New Roman" w:cs="Times New Roman"/>
          <w:sz w:val="28"/>
          <w:szCs w:val="28"/>
        </w:rPr>
        <w:t xml:space="preserve"> (xét quyền truy cập resource, request, …)</w:t>
      </w:r>
    </w:p>
    <w:p w14:paraId="46C59385" w14:textId="7334D745" w:rsidR="00EB691E" w:rsidRPr="00804AD5" w:rsidRDefault="00804AD5" w:rsidP="00EB69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Form &amp; Dto</w:t>
      </w:r>
    </w:p>
    <w:p w14:paraId="4D33551F" w14:textId="6830E0BE" w:rsidR="00804AD5" w:rsidRPr="00804AD5" w:rsidRDefault="00804AD5" w:rsidP="00804A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Các đối tượng chuyển đổi nhằm ẩn giấu dữ liệu</w:t>
      </w:r>
    </w:p>
    <w:p w14:paraId="0C9EA53E" w14:textId="3063255E" w:rsidR="00EB691E" w:rsidRPr="00804AD5" w:rsidRDefault="009C2644" w:rsidP="009C2644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Resource</w:t>
      </w:r>
    </w:p>
    <w:p w14:paraId="669D65EE" w14:textId="35D2250E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jquery</w:t>
      </w:r>
    </w:p>
    <w:p w14:paraId="59E46160" w14:textId="33F0E76C" w:rsidR="009C2644" w:rsidRPr="00804AD5" w:rsidRDefault="009C2644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font</w:t>
      </w:r>
      <w:r w:rsidR="00804AD5" w:rsidRPr="00804AD5">
        <w:rPr>
          <w:rFonts w:ascii="Times New Roman" w:hAnsi="Times New Roman" w:cs="Times New Roman"/>
          <w:sz w:val="28"/>
          <w:szCs w:val="28"/>
        </w:rPr>
        <w:t>-</w:t>
      </w:r>
      <w:r w:rsidRPr="00804AD5">
        <w:rPr>
          <w:rFonts w:ascii="Times New Roman" w:hAnsi="Times New Roman" w:cs="Times New Roman"/>
          <w:sz w:val="28"/>
          <w:szCs w:val="28"/>
        </w:rPr>
        <w:t>awesome</w:t>
      </w:r>
    </w:p>
    <w:p w14:paraId="3308FB3E" w14:textId="023D21F4" w:rsidR="00804AD5" w:rsidRPr="00804AD5" w:rsidRDefault="009C2644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date time picker</w:t>
      </w:r>
    </w:p>
    <w:p w14:paraId="7E4C2EE8" w14:textId="5B300134" w:rsidR="00804AD5" w:rsidRPr="00804AD5" w:rsidRDefault="00804AD5" w:rsidP="00804A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Thêm summernote ( hỗ trợ rich text reader)</w:t>
      </w:r>
    </w:p>
    <w:p w14:paraId="636519F3" w14:textId="1E7CA1E4" w:rsidR="00051DFD" w:rsidRPr="00804AD5" w:rsidRDefault="00051DFD" w:rsidP="009C26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04AD5">
        <w:rPr>
          <w:rFonts w:ascii="Times New Roman" w:hAnsi="Times New Roman" w:cs="Times New Roman"/>
          <w:sz w:val="28"/>
          <w:szCs w:val="28"/>
        </w:rPr>
        <w:t>Thêm Sb admin template cho các trang admin</w:t>
      </w:r>
    </w:p>
    <w:p w14:paraId="2E5B7861" w14:textId="7D35FE69" w:rsidR="00051DFD" w:rsidRPr="00804AD5" w:rsidRDefault="00051DFD" w:rsidP="00051DFD">
      <w:pPr>
        <w:pStyle w:val="Heading4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Html</w:t>
      </w:r>
    </w:p>
    <w:p w14:paraId="1B6E0619" w14:textId="7FC56CE9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nhập</w:t>
      </w:r>
    </w:p>
    <w:p w14:paraId="0D118742" w14:textId="7C1B8470" w:rsidR="00051DFD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Đăng ký</w:t>
      </w:r>
    </w:p>
    <w:p w14:paraId="234B30B3" w14:textId="3397EFD8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Quên mật khẩu</w:t>
      </w:r>
    </w:p>
    <w:p w14:paraId="66D9083C" w14:textId="1D0E9AA5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Reset mật khẩu</w:t>
      </w:r>
    </w:p>
    <w:p w14:paraId="544F5E38" w14:textId="4B35F72E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thêm header template</w:t>
      </w:r>
    </w:p>
    <w:p w14:paraId="70588922" w14:textId="13E294EC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chủ (index)</w:t>
      </w:r>
    </w:p>
    <w:p w14:paraId="7677E205" w14:textId="38CDBB9F" w:rsidR="00804AD5" w:rsidRPr="00804AD5" w:rsidRDefault="00804AD5" w:rsidP="00051D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Trang tạo câu hỏi</w:t>
      </w:r>
    </w:p>
    <w:p w14:paraId="47A384C6" w14:textId="1B6C6296" w:rsidR="00804AD5" w:rsidRPr="00804AD5" w:rsidRDefault="00804AD5" w:rsidP="00804AD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Công việc còn tồn đọng</w:t>
      </w:r>
    </w:p>
    <w:p w14:paraId="280EDFA6" w14:textId="4EDEF9FB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Backend</w:t>
      </w:r>
    </w:p>
    <w:p w14:paraId="5B28FAA2" w14:textId="589D2FFA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Đọc file word để thêm header vào đầu đề thi</w:t>
      </w:r>
    </w:p>
    <w:p w14:paraId="21467BB7" w14:textId="2B9C467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câu hỏi (nhiều loại khác nhau)</w:t>
      </w:r>
    </w:p>
    <w:p w14:paraId="1BF2D5D9" w14:textId="49BBB547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 thêm đề thi</w:t>
      </w:r>
    </w:p>
    <w:p w14:paraId="5FB43030" w14:textId="131A0145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</w:t>
      </w:r>
      <w:r>
        <w:rPr>
          <w:rFonts w:ascii="Times New Roman" w:hAnsi="Times New Roman" w:cs="Times New Roman"/>
          <w:sz w:val="28"/>
          <w:szCs w:val="28"/>
        </w:rPr>
        <w:t xml:space="preserve"> quên mật khẩu</w:t>
      </w:r>
    </w:p>
    <w:p w14:paraId="67AF703B" w14:textId="74A29186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in đề thi</w:t>
      </w:r>
    </w:p>
    <w:p w14:paraId="1BB5BD50" w14:textId="5EC9855B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download đề thi</w:t>
      </w:r>
    </w:p>
    <w:p w14:paraId="740DD04B" w14:textId="7C587FDD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câu hỏi</w:t>
      </w:r>
    </w:p>
    <w:p w14:paraId="6A2E4322" w14:textId="246CB45E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quản lý người dùng</w:t>
      </w:r>
    </w:p>
    <w:p w14:paraId="79505149" w14:textId="07A04B7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thêm đề thi/câu hỏi từ file</w:t>
      </w:r>
    </w:p>
    <w:p w14:paraId="2B7AB7DE" w14:textId="0A0478D0" w:rsidR="00804AD5" w:rsidRPr="00804AD5" w:rsidRDefault="00804AD5" w:rsidP="00804AD5">
      <w:pPr>
        <w:pStyle w:val="ListParagraph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Controller chỉnh sửa thông tin các nhân</w:t>
      </w:r>
    </w:p>
    <w:p w14:paraId="159FA3B0" w14:textId="4F3A29A2" w:rsid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Frontend</w:t>
      </w:r>
    </w:p>
    <w:p w14:paraId="055C0DA3" w14:textId="506CC93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một số trang thêm câu hỏi theo loại khác nhau</w:t>
      </w:r>
    </w:p>
    <w:p w14:paraId="01DBD12F" w14:textId="58CC9865" w:rsid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trang quản lý người dùng chưa được gắn vào template sb admin</w:t>
      </w:r>
    </w:p>
    <w:p w14:paraId="78712E01" w14:textId="1B680D88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Một số trang nhỏ như chính sách</w:t>
      </w:r>
      <w:r>
        <w:rPr>
          <w:rFonts w:ascii="Times New Roman" w:hAnsi="Times New Roman" w:cs="Times New Roman"/>
          <w:sz w:val="28"/>
          <w:szCs w:val="28"/>
        </w:rPr>
        <w:t xml:space="preserve"> chưa có nội dung</w:t>
      </w:r>
    </w:p>
    <w:p w14:paraId="7C4EA6C9" w14:textId="31732D11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Chưa có trang quản lý câu hỏi</w:t>
      </w:r>
    </w:p>
    <w:p w14:paraId="2A94BD11" w14:textId="30279D89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Chưa có trang quản lý </w:t>
      </w:r>
      <w:r w:rsidRPr="00804AD5">
        <w:rPr>
          <w:rFonts w:ascii="Times New Roman" w:hAnsi="Times New Roman" w:cs="Times New Roman"/>
          <w:sz w:val="28"/>
          <w:szCs w:val="28"/>
        </w:rPr>
        <w:t>đề thi</w:t>
      </w:r>
    </w:p>
    <w:p w14:paraId="7AD34C8F" w14:textId="4CC4207E" w:rsidR="00804AD5" w:rsidRPr="00804AD5" w:rsidRDefault="00804AD5" w:rsidP="00804AD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Thiếu chức năng js cho phần chỉnh sửa câu hỏi</w:t>
      </w:r>
    </w:p>
    <w:p w14:paraId="02D82B49" w14:textId="4D356634" w:rsidR="00051DFD" w:rsidRPr="00804AD5" w:rsidRDefault="00051DFD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Thông tin source code</w:t>
      </w:r>
    </w:p>
    <w:p w14:paraId="62A5BDF0" w14:textId="13A85347" w:rsidR="00051DFD" w:rsidRPr="00804AD5" w:rsidRDefault="00051DFD" w:rsidP="00051DFD">
      <w:pPr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ab/>
        <w:t xml:space="preserve">Toàn bộ source code + database script được update lên github theo link </w:t>
      </w:r>
      <w:hyperlink r:id="rId7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https://github.com/AnhNguyen92/NganHangTracNghiem</w:t>
        </w:r>
      </w:hyperlink>
    </w:p>
    <w:p w14:paraId="5BFCDE83" w14:textId="407C7D1A" w:rsidR="00EB691E" w:rsidRPr="00804AD5" w:rsidRDefault="00EB691E" w:rsidP="00EB691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Danh sách Trang web tham khảo</w:t>
      </w:r>
    </w:p>
    <w:p w14:paraId="6A380E1A" w14:textId="39A0A467" w:rsidR="00804AD5" w:rsidRDefault="00804AD5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Spring boot + Spring MVC + Spring Security + MySQL</w:t>
      </w:r>
    </w:p>
    <w:p w14:paraId="62CFD790" w14:textId="5B50BD94" w:rsidR="00804AD5" w:rsidRPr="00804AD5" w:rsidRDefault="00804AD5" w:rsidP="00804AD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11D11A31" w14:textId="09CBCB04" w:rsidR="00EB691E" w:rsidRPr="00804AD5" w:rsidRDefault="00EB691E" w:rsidP="00EB691E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+ thymeleaf CRUD</w:t>
      </w:r>
    </w:p>
    <w:p w14:paraId="043D127F" w14:textId="4A45C22B" w:rsidR="00EB691E" w:rsidRPr="00804AD5" w:rsidRDefault="007418E3" w:rsidP="00EB691E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9" w:history="1">
        <w:r w:rsidR="00EB691E"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https://medium.com/@gustavo.ponce.ch/spring-boot-spring-mvc-spring-security-mysql-a5d8545d837d</w:t>
        </w:r>
      </w:hyperlink>
    </w:p>
    <w:p w14:paraId="7136BE90" w14:textId="01241585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Spring boot thymeleaf tutorial list</w:t>
      </w:r>
    </w:p>
    <w:p w14:paraId="605A3980" w14:textId="18F50C6E" w:rsidR="00804AD5" w:rsidRPr="00804AD5" w:rsidRDefault="00804AD5" w:rsidP="00804A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https://frontbackend.com/thymeleaf/thymeleaf-tutorial</w:t>
        </w:r>
      </w:hyperlink>
    </w:p>
    <w:p w14:paraId="0BEA9974" w14:textId="2D79F674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Thymeleaf data table</w:t>
      </w:r>
    </w:p>
    <w:p w14:paraId="773DADA1" w14:textId="1458F20E" w:rsidR="00804AD5" w:rsidRPr="00804AD5" w:rsidRDefault="00804AD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https://frontbackend.com/thymeleaf/spring-boot-bootstrap-thymeleaf-datatable</w:t>
        </w:r>
      </w:hyperlink>
    </w:p>
    <w:p w14:paraId="1B7595B6" w14:textId="60113D1F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 xml:space="preserve">Thymeleaf rich text editor </w:t>
      </w:r>
    </w:p>
    <w:p w14:paraId="7B40F26B" w14:textId="722DD385" w:rsidR="00804AD5" w:rsidRPr="00804AD5" w:rsidRDefault="00804AD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https://frontbackend.com/thymeleaf/spring-boot-bootstrap-thymeleaf-rich-text-editor</w:t>
        </w:r>
      </w:hyperlink>
    </w:p>
    <w:p w14:paraId="63187AEB" w14:textId="6BEEA03C" w:rsidR="00804AD5" w:rsidRPr="00804AD5" w:rsidRDefault="00804AD5" w:rsidP="00804AD5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04AD5">
        <w:rPr>
          <w:rFonts w:ascii="Times New Roman" w:hAnsi="Times New Roman" w:cs="Times New Roman"/>
          <w:sz w:val="28"/>
          <w:szCs w:val="28"/>
        </w:rPr>
        <w:t>Thyemleaf date time picker</w:t>
      </w:r>
    </w:p>
    <w:p w14:paraId="3C8608F2" w14:textId="5B45DD6D" w:rsidR="00804AD5" w:rsidRPr="00804AD5" w:rsidRDefault="00804AD5" w:rsidP="00804AD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804AD5">
          <w:rPr>
            <w:rStyle w:val="Hyperlink"/>
            <w:rFonts w:ascii="Times New Roman" w:hAnsi="Times New Roman" w:cs="Times New Roman"/>
            <w:sz w:val="28"/>
            <w:szCs w:val="28"/>
          </w:rPr>
          <w:t>https://frontbackend.com/thymeleaf/spring-boot-bootstrap-thymeleaf-datetime-picker</w:t>
        </w:r>
      </w:hyperlink>
    </w:p>
    <w:sectPr w:rsidR="00804AD5" w:rsidRPr="00804AD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BB09" w14:textId="77777777" w:rsidR="007418E3" w:rsidRDefault="007418E3" w:rsidP="00EB691E">
      <w:pPr>
        <w:spacing w:after="0" w:line="240" w:lineRule="auto"/>
      </w:pPr>
      <w:r>
        <w:separator/>
      </w:r>
    </w:p>
  </w:endnote>
  <w:endnote w:type="continuationSeparator" w:id="0">
    <w:p w14:paraId="52D34C24" w14:textId="77777777" w:rsidR="007418E3" w:rsidRDefault="007418E3" w:rsidP="00EB6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2E88" w14:textId="75614308" w:rsidR="00EB691E" w:rsidRDefault="00EB691E">
    <w:pPr>
      <w:pStyle w:val="Footer"/>
    </w:pPr>
    <w:r>
      <w:t>Sv: Nguyễn Tuấn Anh, MSSV: 1733403</w:t>
    </w:r>
    <w:r>
      <w:tab/>
    </w:r>
    <w:r>
      <w:tab/>
      <w:t>Gvhd: Nguyễn Hữu Hiếu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DE432" w14:textId="77777777" w:rsidR="007418E3" w:rsidRDefault="007418E3" w:rsidP="00EB691E">
      <w:pPr>
        <w:spacing w:after="0" w:line="240" w:lineRule="auto"/>
      </w:pPr>
      <w:r>
        <w:separator/>
      </w:r>
    </w:p>
  </w:footnote>
  <w:footnote w:type="continuationSeparator" w:id="0">
    <w:p w14:paraId="4D23709F" w14:textId="77777777" w:rsidR="007418E3" w:rsidRDefault="007418E3" w:rsidP="00EB6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17"/>
      <w:gridCol w:w="8789"/>
    </w:tblGrid>
    <w:tr w:rsidR="00EB691E" w14:paraId="62E2B216" w14:textId="77777777" w:rsidTr="00021A3C">
      <w:trPr>
        <w:trHeight w:val="848"/>
      </w:trPr>
      <w:tc>
        <w:tcPr>
          <w:tcW w:w="817" w:type="dxa"/>
        </w:tcPr>
        <w:p w14:paraId="3C0EEE64" w14:textId="77777777" w:rsidR="00EB691E" w:rsidRDefault="00EB691E" w:rsidP="00EB691E">
          <w:pPr>
            <w:pStyle w:val="Header"/>
            <w:tabs>
              <w:tab w:val="left" w:pos="1701"/>
            </w:tabs>
          </w:pPr>
          <w:r>
            <w:rPr>
              <w:noProof/>
              <w:lang w:eastAsia="zh-CN"/>
            </w:rPr>
            <w:drawing>
              <wp:inline distT="0" distB="0" distL="0" distR="0" wp14:anchorId="2DD6D47A" wp14:editId="25A22809">
                <wp:extent cx="465826" cy="477305"/>
                <wp:effectExtent l="0" t="0" r="0" b="0"/>
                <wp:docPr id="1" name="Picture 1" descr="C:\Users\Dang\Desktop\tải xuố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ang\Desktop\tải xuố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867" cy="481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</w:tcPr>
        <w:p w14:paraId="23DC47C0" w14:textId="77777777" w:rsidR="00EB691E" w:rsidRPr="00D079F6" w:rsidRDefault="00EB691E" w:rsidP="00EB691E">
          <w:pPr>
            <w:pStyle w:val="Header"/>
            <w:tabs>
              <w:tab w:val="left" w:pos="1701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TRƯỜNG ĐẠI HỌC BÁCH KHOA – ĐHQG TPHCM</w:t>
          </w:r>
        </w:p>
        <w:p w14:paraId="54B946EC" w14:textId="77777777" w:rsidR="00EB691E" w:rsidRDefault="00EB691E" w:rsidP="00EB691E">
          <w:pPr>
            <w:pStyle w:val="Header"/>
            <w:tabs>
              <w:tab w:val="left" w:pos="1701"/>
            </w:tabs>
            <w:ind w:left="-391" w:firstLine="391"/>
          </w:pPr>
          <w:r>
            <w:rPr>
              <w:b/>
              <w:sz w:val="32"/>
              <w:szCs w:val="32"/>
            </w:rPr>
            <w:t>Khoa Khoa học và Kỹ thuật Máy tính</w:t>
          </w:r>
        </w:p>
      </w:tc>
    </w:tr>
  </w:tbl>
  <w:p w14:paraId="2D003150" w14:textId="77777777" w:rsidR="00EB691E" w:rsidRDefault="00EB6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67B2"/>
    <w:multiLevelType w:val="hybridMultilevel"/>
    <w:tmpl w:val="B914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21BB9"/>
    <w:multiLevelType w:val="hybridMultilevel"/>
    <w:tmpl w:val="6986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15C39"/>
    <w:multiLevelType w:val="hybridMultilevel"/>
    <w:tmpl w:val="9CAE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A061A"/>
    <w:multiLevelType w:val="hybridMultilevel"/>
    <w:tmpl w:val="94227206"/>
    <w:lvl w:ilvl="0" w:tplc="DDC2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A564A"/>
    <w:multiLevelType w:val="hybridMultilevel"/>
    <w:tmpl w:val="4D34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B53EA"/>
    <w:multiLevelType w:val="hybridMultilevel"/>
    <w:tmpl w:val="E270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60BDF"/>
    <w:multiLevelType w:val="multilevel"/>
    <w:tmpl w:val="300A6A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28651F"/>
    <w:multiLevelType w:val="hybridMultilevel"/>
    <w:tmpl w:val="942CD1F0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411C4E"/>
    <w:multiLevelType w:val="hybridMultilevel"/>
    <w:tmpl w:val="18863482"/>
    <w:lvl w:ilvl="0" w:tplc="6BF6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3B1FF5"/>
    <w:multiLevelType w:val="multilevel"/>
    <w:tmpl w:val="D74E57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A7F06B5"/>
    <w:multiLevelType w:val="hybridMultilevel"/>
    <w:tmpl w:val="6DE6891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2649C"/>
    <w:multiLevelType w:val="hybridMultilevel"/>
    <w:tmpl w:val="FF60D218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B1E1A"/>
    <w:multiLevelType w:val="hybridMultilevel"/>
    <w:tmpl w:val="FF60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E1437"/>
    <w:multiLevelType w:val="hybridMultilevel"/>
    <w:tmpl w:val="6A384264"/>
    <w:lvl w:ilvl="0" w:tplc="6BF62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13"/>
  </w:num>
  <w:num w:numId="12">
    <w:abstractNumId w:val="7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E"/>
    <w:rsid w:val="00051DFD"/>
    <w:rsid w:val="00203090"/>
    <w:rsid w:val="002D4AE2"/>
    <w:rsid w:val="003A004D"/>
    <w:rsid w:val="00457952"/>
    <w:rsid w:val="007418E3"/>
    <w:rsid w:val="00804AD5"/>
    <w:rsid w:val="009C2644"/>
    <w:rsid w:val="00B31249"/>
    <w:rsid w:val="00DD4467"/>
    <w:rsid w:val="00EB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34EEE"/>
  <w15:chartTrackingRefBased/>
  <w15:docId w15:val="{EEA9B41F-E51A-4316-ADC2-47EB332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1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91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91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91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91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91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91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91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91E"/>
  </w:style>
  <w:style w:type="paragraph" w:styleId="Footer">
    <w:name w:val="footer"/>
    <w:basedOn w:val="Normal"/>
    <w:link w:val="FooterChar"/>
    <w:uiPriority w:val="99"/>
    <w:unhideWhenUsed/>
    <w:rsid w:val="00EB6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91E"/>
  </w:style>
  <w:style w:type="table" w:styleId="TableGrid">
    <w:name w:val="Table Grid"/>
    <w:basedOn w:val="TableNormal"/>
    <w:uiPriority w:val="59"/>
    <w:rsid w:val="00EB6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9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9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9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9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9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9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9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B6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4A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gustavo.ponce.ch/spring-boot-spring-mvc-spring-security-mysql-a5d8545d837d" TargetMode="External"/><Relationship Id="rId13" Type="http://schemas.openxmlformats.org/officeDocument/2006/relationships/hyperlink" Target="https://frontbackend.com/thymeleaf/spring-boot-bootstrap-thymeleaf-datetime-pic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hNguyen92/NganHangTracNghiem" TargetMode="External"/><Relationship Id="rId12" Type="http://schemas.openxmlformats.org/officeDocument/2006/relationships/hyperlink" Target="https://frontbackend.com/thymeleaf/spring-boot-bootstrap-thymeleaf-rich-text-edito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ontbackend.com/thymeleaf/spring-boot-bootstrap-thymeleaf-datatabl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ontbackend.com/thymeleaf/thymeleaf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gustavo.ponce.ch/spring-boot-spring-mvc-spring-security-mysql-a5d8545d837d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Nguyễn</dc:creator>
  <cp:keywords/>
  <dc:description/>
  <cp:lastModifiedBy>Tuấn Anh Nguyễn</cp:lastModifiedBy>
  <cp:revision>4</cp:revision>
  <dcterms:created xsi:type="dcterms:W3CDTF">2021-06-01T22:00:00Z</dcterms:created>
  <dcterms:modified xsi:type="dcterms:W3CDTF">2021-06-04T07:47:00Z</dcterms:modified>
</cp:coreProperties>
</file>